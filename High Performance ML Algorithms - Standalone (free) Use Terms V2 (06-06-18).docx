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20357B" w:rsidRDefault="00B02779" w:rsidP="00797971">
      <w:pPr>
        <w:pStyle w:val="HeadingEULA"/>
        <w:ind w:left="0" w:firstLine="0"/>
      </w:pPr>
      <w:r w:rsidRPr="0020357B">
        <w:t>MICROSOFT SOFTWARE LICENSE TERMS</w:t>
      </w:r>
    </w:p>
    <w:p w14:paraId="7781957D" w14:textId="7F442B24" w:rsidR="0046467A" w:rsidRPr="004D2B4C" w:rsidRDefault="00B02779" w:rsidP="001B0C72">
      <w:pPr>
        <w:pStyle w:val="HeadingSoftwareTitle"/>
        <w:spacing w:after="120"/>
        <w:ind w:left="0" w:firstLine="0"/>
      </w:pPr>
      <w:del w:id="0" w:author="Author">
        <w:r w:rsidDel="006477B1">
          <w:delText>AZURE SUPERFAST ML</w:delText>
        </w:r>
      </w:del>
      <w:ins w:id="1" w:author="Author">
        <w:r w:rsidR="006477B1">
          <w:t>HIGH PERFORMANCE ML AGORITHMS</w:t>
        </w:r>
      </w:ins>
    </w:p>
    <w:p w14:paraId="58B29C81" w14:textId="7C488246" w:rsidR="0046467A" w:rsidRDefault="0073353E" w:rsidP="00797971">
      <w:pPr>
        <w:pStyle w:val="Preamble"/>
        <w:ind w:left="0" w:firstLine="0"/>
        <w:rPr>
          <w:lang w:val="en"/>
        </w:rPr>
      </w:pPr>
      <w:r>
        <w:pict w14:anchorId="47171B36">
          <v:rect id="_x0000_i1025" style="width:0;height:1.5pt" o:hralign="center" o:hrstd="t" o:hr="t" fillcolor="#a0a0a0" stroked="f"/>
        </w:pict>
      </w:r>
      <w:r w:rsidR="00B02779" w:rsidRPr="0020357B">
        <w:rPr>
          <w:rStyle w:val="Strong"/>
        </w:rPr>
        <w:t>IF YOU LIVE IN (OR</w:t>
      </w:r>
      <w:r w:rsidR="00B02779">
        <w:rPr>
          <w:rStyle w:val="Strong"/>
        </w:rPr>
        <w:t xml:space="preserve"> ARE A BUSINESS WITH A PRINCIPAL PLACE OF BUSINESS IN</w:t>
      </w:r>
      <w:r w:rsidR="00B02779" w:rsidRPr="0020357B">
        <w:rPr>
          <w:rStyle w:val="Strong"/>
        </w:rPr>
        <w:t xml:space="preserve">) THE UNITED STATES, PLEASE READ THE </w:t>
      </w:r>
      <w:r w:rsidR="00B02779">
        <w:rPr>
          <w:rStyle w:val="Strong"/>
        </w:rPr>
        <w:t>“</w:t>
      </w:r>
      <w:r w:rsidR="00B02779" w:rsidRPr="0020357B">
        <w:rPr>
          <w:rStyle w:val="Strong"/>
        </w:rPr>
        <w:t>BINDING ARBITRATION AND CLASS ACTION WAIVER</w:t>
      </w:r>
      <w:r w:rsidR="00B02779">
        <w:rPr>
          <w:rStyle w:val="Strong"/>
        </w:rPr>
        <w:t>”</w:t>
      </w:r>
      <w:r w:rsidR="00B02779" w:rsidRPr="0020357B">
        <w:rPr>
          <w:rStyle w:val="Strong"/>
        </w:rPr>
        <w:t xml:space="preserve"> </w:t>
      </w:r>
      <w:r w:rsidR="00B02779">
        <w:rPr>
          <w:rStyle w:val="Strong"/>
        </w:rPr>
        <w:t>SECTION BELOW</w:t>
      </w:r>
      <w:r w:rsidR="00B02779" w:rsidRPr="0020357B">
        <w:rPr>
          <w:rStyle w:val="Strong"/>
        </w:rPr>
        <w:t>. IT AFFECTS HOW DISPUTES ARE RESOLVED.</w:t>
      </w:r>
      <w:r>
        <w:pict w14:anchorId="33EFA5E3">
          <v:rect id="_x0000_i1026" style="width:0;height:1.5pt" o:hralign="center" o:hrstd="t" o:hr="t" fillcolor="#a0a0a0" stroked="f"/>
        </w:pict>
      </w:r>
    </w:p>
    <w:p w14:paraId="306FC705" w14:textId="3B9DBFC6" w:rsidR="00F15EA7" w:rsidRPr="0020357B" w:rsidRDefault="00B02779" w:rsidP="00797971">
      <w:pPr>
        <w:pStyle w:val="Preamble"/>
        <w:ind w:left="0" w:firstLine="0"/>
        <w:rPr>
          <w:lang w:val="en"/>
        </w:rPr>
      </w:pPr>
      <w:r w:rsidRPr="01353735">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t>additional terms, in which case those different terms apply prospectively and do not alter your or Microsoft’s rights relating to pre-updated software or services</w:t>
      </w:r>
      <w:r w:rsidRPr="01353735">
        <w:rPr>
          <w:lang w:val="en"/>
        </w:rPr>
        <w:t>). IF YOU COMPLY WITH THESE LICENSE TERMS, YOU HAVE THE RIGHTS BELOW.</w:t>
      </w:r>
      <w:r>
        <w:t xml:space="preserve"> BY USING THE SOFTWARE, YOU ACCEPT THESE TERMS.</w:t>
      </w:r>
    </w:p>
    <w:p w14:paraId="4B32D79E" w14:textId="045847B5" w:rsidR="00B406AF" w:rsidRPr="0020357B" w:rsidRDefault="00B02779" w:rsidP="00797971">
      <w:pPr>
        <w:pStyle w:val="Heading1"/>
        <w:numPr>
          <w:ilvl w:val="0"/>
          <w:numId w:val="26"/>
        </w:numPr>
        <w:rPr>
          <w:b/>
        </w:rPr>
      </w:pPr>
      <w:r w:rsidRPr="01353735">
        <w:rPr>
          <w:b/>
        </w:rPr>
        <w:t>INSTALLATION AND USE RIGHTS.</w:t>
      </w:r>
    </w:p>
    <w:p w14:paraId="7886A934" w14:textId="2FEBC811" w:rsidR="00F15EA7" w:rsidRPr="00D808E7" w:rsidRDefault="00B02779" w:rsidP="00797971">
      <w:pPr>
        <w:pStyle w:val="Heading2"/>
        <w:numPr>
          <w:ilvl w:val="1"/>
          <w:numId w:val="21"/>
        </w:numPr>
        <w:rPr>
          <w:b/>
        </w:rPr>
      </w:pPr>
      <w:bookmarkStart w:id="2" w:name="OLE_LINK7"/>
      <w:bookmarkStart w:id="3" w:name="OLE_LINK8"/>
      <w:r w:rsidRPr="01353735">
        <w:rPr>
          <w:b/>
        </w:rPr>
        <w:t>General.</w:t>
      </w:r>
      <w:r w:rsidRPr="00BB74F5">
        <w:t xml:space="preserve"> </w:t>
      </w:r>
      <w:r w:rsidRPr="0020357B">
        <w:t xml:space="preserve">You may install and use </w:t>
      </w:r>
      <w:ins w:id="4" w:author="Author">
        <w:r w:rsidR="0014679C">
          <w:t xml:space="preserve">solely </w:t>
        </w:r>
        <w:r w:rsidR="00E74665">
          <w:t xml:space="preserve">in your Microsoft </w:t>
        </w:r>
        <w:r w:rsidR="0014679C">
          <w:t>Azure</w:t>
        </w:r>
        <w:r w:rsidR="00454F9A">
          <w:t xml:space="preserve"> </w:t>
        </w:r>
        <w:r w:rsidR="009D34F5">
          <w:t xml:space="preserve">account </w:t>
        </w:r>
      </w:ins>
      <w:bookmarkStart w:id="5" w:name="_GoBack"/>
      <w:bookmarkEnd w:id="5"/>
      <w:r w:rsidRPr="003F5F31">
        <w:t>any number of</w:t>
      </w:r>
      <w:r w:rsidRPr="0020357B">
        <w:t xml:space="preserve"> copies of the software</w:t>
      </w:r>
      <w:ins w:id="6" w:author="Author">
        <w:r w:rsidR="00454F9A">
          <w:t xml:space="preserve"> to run machine learning workloads on Azure</w:t>
        </w:r>
      </w:ins>
      <w:r w:rsidRPr="00432B4B">
        <w:t>.</w:t>
      </w:r>
    </w:p>
    <w:bookmarkEnd w:id="2"/>
    <w:bookmarkEnd w:id="3"/>
    <w:p w14:paraId="38D69ADA" w14:textId="51DC278B" w:rsidR="00710258" w:rsidRPr="001F2830" w:rsidRDefault="00B02779" w:rsidP="00797971">
      <w:pPr>
        <w:pStyle w:val="Heading2"/>
        <w:numPr>
          <w:ilvl w:val="1"/>
          <w:numId w:val="21"/>
        </w:numPr>
        <w:rPr>
          <w:b/>
        </w:rPr>
      </w:pPr>
      <w:r w:rsidRPr="01353735">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67A81BE5" w14:textId="1FF3F1F1" w:rsidR="0054177A" w:rsidRPr="00681DF1" w:rsidRDefault="00B02779" w:rsidP="00797971">
      <w:pPr>
        <w:pStyle w:val="Heading1"/>
        <w:numPr>
          <w:ilvl w:val="0"/>
          <w:numId w:val="26"/>
        </w:numPr>
        <w:rPr>
          <w:b/>
        </w:rPr>
      </w:pPr>
      <w:r w:rsidRPr="01353735">
        <w:rPr>
          <w:b/>
        </w:rPr>
        <w:t>DATA COLLECTION.</w:t>
      </w:r>
      <w:r>
        <w:t xml:space="preserve"> The software may collect information about you and your use of the software and send that to Microsoft. Microsoft may use this information to provide services and improve Microsoft’s products and services. </w:t>
      </w:r>
      <w:proofErr w:type="gramStart"/>
      <w:r>
        <w:t>Your</w:t>
      </w:r>
      <w:proofErr w:type="gramEnd"/>
      <w:r>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w:t>
      </w:r>
      <w:hyperlink r:id="rId12" w:history="1">
        <w:r w:rsidRPr="000872B5">
          <w:rPr>
            <w:rStyle w:val="Hyperlink"/>
            <w:rFonts w:cs="Tahoma"/>
          </w:rPr>
          <w:t>https://go.microsoft.com/fwlink/?LinkId=512132</w:t>
        </w:r>
      </w:hyperlink>
      <w:r>
        <w:t>. You agree to comply with all applicable provisions of the Microsoft Privacy Statement.</w:t>
      </w:r>
    </w:p>
    <w:p w14:paraId="37430964" w14:textId="64ED4CA5" w:rsidR="00F15EA7" w:rsidRPr="00BE0EDE" w:rsidRDefault="00B02779" w:rsidP="00797971">
      <w:pPr>
        <w:pStyle w:val="Heading1"/>
        <w:numPr>
          <w:ilvl w:val="0"/>
          <w:numId w:val="26"/>
        </w:numPr>
        <w:rPr>
          <w:b/>
        </w:rPr>
      </w:pPr>
      <w:r w:rsidRPr="01353735">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E9647C" w:rsidRDefault="00B02779" w:rsidP="00797971">
      <w:pPr>
        <w:pStyle w:val="Bullet2"/>
        <w:numPr>
          <w:ilvl w:val="0"/>
          <w:numId w:val="30"/>
        </w:numPr>
        <w:rPr>
          <w:b w:val="0"/>
        </w:rPr>
      </w:pPr>
      <w:r w:rsidRPr="00797971">
        <w:rPr>
          <w:b w:val="0"/>
        </w:rPr>
        <w:t xml:space="preserve">work around any technical limitations in the software that only allow you to use it in </w:t>
      </w:r>
      <w:r w:rsidRPr="00E9647C">
        <w:rPr>
          <w:b w:val="0"/>
        </w:rPr>
        <w:t>certain ways;</w:t>
      </w:r>
    </w:p>
    <w:p w14:paraId="2E5D90BE" w14:textId="0D651467" w:rsidR="00F15EA7" w:rsidRPr="00E9647C" w:rsidRDefault="00B02779" w:rsidP="00797971">
      <w:pPr>
        <w:pStyle w:val="Bullet2"/>
        <w:numPr>
          <w:ilvl w:val="0"/>
          <w:numId w:val="30"/>
        </w:numPr>
        <w:rPr>
          <w:b w:val="0"/>
        </w:rPr>
      </w:pPr>
      <w:r w:rsidRPr="00E9647C">
        <w:rPr>
          <w:b w:val="0"/>
        </w:rPr>
        <w:t>reverse engineer, decompile or disassemble the software;</w:t>
      </w:r>
    </w:p>
    <w:p w14:paraId="56869753" w14:textId="3A74C61B" w:rsidR="00FD293A" w:rsidRPr="00E9647C" w:rsidRDefault="00B02779" w:rsidP="00797971">
      <w:pPr>
        <w:pStyle w:val="Bullet2"/>
        <w:numPr>
          <w:ilvl w:val="0"/>
          <w:numId w:val="30"/>
        </w:numPr>
        <w:rPr>
          <w:b w:val="0"/>
        </w:rPr>
      </w:pPr>
      <w:r w:rsidRPr="00E9647C">
        <w:rPr>
          <w:b w:val="0"/>
        </w:rPr>
        <w:t>remove, minimize, block, or modify any notices of Microsoft or its suppliers in the software;</w:t>
      </w:r>
    </w:p>
    <w:p w14:paraId="04681DE1" w14:textId="100BED1D" w:rsidR="000E462E" w:rsidRPr="00E9647C" w:rsidRDefault="00B02779" w:rsidP="00797971">
      <w:pPr>
        <w:pStyle w:val="Bullet2"/>
        <w:numPr>
          <w:ilvl w:val="0"/>
          <w:numId w:val="30"/>
        </w:numPr>
        <w:rPr>
          <w:b w:val="0"/>
        </w:rPr>
      </w:pPr>
      <w:r w:rsidRPr="00E9647C">
        <w:rPr>
          <w:b w:val="0"/>
        </w:rPr>
        <w:t>use the software in any way that is against the law or to create or propagate malware; or</w:t>
      </w:r>
    </w:p>
    <w:p w14:paraId="294EE23C" w14:textId="59A24A53" w:rsidR="00F15EA7" w:rsidRPr="00E9647C" w:rsidRDefault="00B02779" w:rsidP="00797971">
      <w:pPr>
        <w:pStyle w:val="Bullet2"/>
        <w:numPr>
          <w:ilvl w:val="0"/>
          <w:numId w:val="30"/>
        </w:numPr>
        <w:rPr>
          <w:b w:val="0"/>
        </w:rPr>
      </w:pPr>
      <w:r w:rsidRPr="00E9647C">
        <w:rPr>
          <w:b w:val="0"/>
        </w:rPr>
        <w:t>share, publish, distribute, or lend the software, provide the software as a stand-alone hosted solution for others to use, or transfer the software or this agreement to any third party.</w:t>
      </w:r>
    </w:p>
    <w:p w14:paraId="5249D2B1" w14:textId="7F2A1485" w:rsidR="00F15EA7" w:rsidRPr="002A4950" w:rsidRDefault="00B02779" w:rsidP="00797971">
      <w:pPr>
        <w:pStyle w:val="Heading1"/>
        <w:numPr>
          <w:ilvl w:val="0"/>
          <w:numId w:val="26"/>
        </w:numPr>
        <w:rPr>
          <w:b/>
        </w:rPr>
      </w:pPr>
      <w:r w:rsidRPr="01353735">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3" w:history="1">
        <w:r w:rsidRPr="000872B5">
          <w:rPr>
            <w:rStyle w:val="Hyperlink"/>
            <w:rFonts w:cs="Tahoma"/>
          </w:rPr>
          <w:t>http://aka.ms/exporting</w:t>
        </w:r>
      </w:hyperlink>
      <w:r>
        <w:t>.</w:t>
      </w:r>
    </w:p>
    <w:p w14:paraId="7524A14C" w14:textId="70F3BEA1" w:rsidR="00F15EA7" w:rsidRPr="002A4950" w:rsidRDefault="00B02779" w:rsidP="00797971">
      <w:pPr>
        <w:pStyle w:val="Heading1"/>
        <w:numPr>
          <w:ilvl w:val="0"/>
          <w:numId w:val="26"/>
        </w:numPr>
        <w:rPr>
          <w:b/>
        </w:rPr>
      </w:pPr>
      <w:r w:rsidRPr="01353735">
        <w:rPr>
          <w:b/>
        </w:rPr>
        <w:t>SUPPORT SERVICES.</w:t>
      </w:r>
      <w:r>
        <w:t xml:space="preserve"> Microsoft is not obligated under this agreement to provide any support services for the software. Any support provided is “as is”, “with all faults”, and without warranty of any kind.</w:t>
      </w:r>
    </w:p>
    <w:p w14:paraId="5DC5566C" w14:textId="61034E4A" w:rsidR="001E4920" w:rsidRPr="002A4950" w:rsidRDefault="00B02779" w:rsidP="00797971">
      <w:pPr>
        <w:pStyle w:val="Heading1"/>
        <w:numPr>
          <w:ilvl w:val="0"/>
          <w:numId w:val="26"/>
        </w:numPr>
        <w:rPr>
          <w:b/>
        </w:rPr>
      </w:pPr>
      <w:r w:rsidRPr="01353735">
        <w:rPr>
          <w:b/>
        </w:rPr>
        <w:t>UPDATES.</w:t>
      </w:r>
      <w:r>
        <w:t xml:space="preserve"> The software may periodically check for </w:t>
      </w:r>
      <w:proofErr w:type="gramStart"/>
      <w:r>
        <w:t>updates, and</w:t>
      </w:r>
      <w:proofErr w:type="gramEnd"/>
      <w:r>
        <w:t xml:space="preserve">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5A19D28E" w14:textId="79AB1C51" w:rsidR="00B70E2F" w:rsidRPr="000D4574" w:rsidRDefault="00B02779" w:rsidP="00797971">
      <w:pPr>
        <w:pStyle w:val="Heading1"/>
        <w:numPr>
          <w:ilvl w:val="0"/>
          <w:numId w:val="26"/>
        </w:numPr>
      </w:pPr>
      <w:bookmarkStart w:id="7" w:name="OLE_LINK5"/>
      <w:bookmarkStart w:id="8" w:name="OLE_LINK6"/>
      <w:r w:rsidRPr="00D77CCF">
        <w:rPr>
          <w:rStyle w:val="Strong"/>
        </w:rPr>
        <w:lastRenderedPageBreak/>
        <w:t>BINDING ARBITRATION AND CLASS ACTION WAIVER</w:t>
      </w:r>
      <w:r>
        <w:rPr>
          <w:rStyle w:val="Strong"/>
        </w:rPr>
        <w:t>.</w:t>
      </w:r>
      <w:r w:rsidRPr="00D77CCF">
        <w:rPr>
          <w:rStyle w:val="Strong"/>
        </w:rPr>
        <w:t xml:space="preserve"> </w:t>
      </w:r>
      <w:r>
        <w:rPr>
          <w:rStyle w:val="Strong"/>
        </w:rPr>
        <w:t xml:space="preserve">This Section applies if you live in (or, if a business, your principal place of business is in) the United States. </w:t>
      </w:r>
      <w:r w:rsidRPr="00D77CCF">
        <w:rPr>
          <w:rStyle w:val="Strong"/>
        </w:rPr>
        <w:t xml:space="preserve"> </w:t>
      </w:r>
      <w:r w:rsidRPr="00D77CCF">
        <w:t xml:space="preserve">If </w:t>
      </w:r>
      <w:r>
        <w:t>you and Microsoft</w:t>
      </w:r>
      <w:r w:rsidRPr="00D77CCF">
        <w:t xml:space="preserve"> have a dispute, you and </w:t>
      </w:r>
      <w:r>
        <w:t>Microsoft</w:t>
      </w:r>
      <w:r w:rsidRPr="00D77CCF">
        <w:t xml:space="preserve"> agree to try for 60 days to resolve it informally. If </w:t>
      </w:r>
      <w:r>
        <w:t>you and Microsoft</w:t>
      </w:r>
      <w:r w:rsidRPr="00D77CCF">
        <w:t xml:space="preserve"> can’t, you and </w:t>
      </w:r>
      <w:r>
        <w:t>Microsoft</w:t>
      </w:r>
      <w:r w:rsidRPr="00D77CCF">
        <w:t xml:space="preserve"> agree to </w:t>
      </w:r>
      <w:r w:rsidRPr="00797971">
        <w:rPr>
          <w:b/>
        </w:rPr>
        <w:t>binding individual arbitration before the American Arbitration Associatio</w:t>
      </w:r>
      <w:r w:rsidRPr="01353735">
        <w:t>n</w:t>
      </w:r>
      <w:r w:rsidRPr="00D77CCF">
        <w:t xml:space="preserve"> under the Federal Arbitration Act</w:t>
      </w:r>
      <w:r>
        <w:t xml:space="preserve"> (“FAA”)</w:t>
      </w:r>
      <w:r w:rsidRPr="00D77CCF">
        <w:t xml:space="preserve">, and </w:t>
      </w:r>
      <w:r w:rsidRPr="00797971">
        <w:rPr>
          <w:b/>
        </w:rPr>
        <w:t>not to sue in court in front of a judge or jury</w:t>
      </w:r>
      <w:r w:rsidRPr="00D77CCF">
        <w:t xml:space="preserve">. Instead, a neutral arbitrator will decide. </w:t>
      </w:r>
      <w:r w:rsidRPr="00797971">
        <w:rPr>
          <w:b/>
        </w:rPr>
        <w:t>Class action lawsuits, class-wide arbitrations, private attorney-general actions,</w:t>
      </w:r>
      <w:r w:rsidRPr="00D77CCF">
        <w:t xml:space="preserve"> and any other proceeding where someone acts in a representative capacity </w:t>
      </w:r>
      <w:r w:rsidRPr="00797971">
        <w:rPr>
          <w:b/>
        </w:rPr>
        <w:t>are not allowed</w:t>
      </w:r>
      <w:r w:rsidRPr="00D77CCF">
        <w:t xml:space="preserve">; nor is combining individual proceedings without the consent of all parties. The complete Arbitration Agreement contains more terms and is at </w:t>
      </w:r>
      <w:hyperlink r:id="rId14" w:history="1">
        <w:r w:rsidRPr="000872B5">
          <w:rPr>
            <w:rStyle w:val="Hyperlink"/>
            <w:rFonts w:cs="Tahoma"/>
          </w:rPr>
          <w:t>http://aka.ms/arb-agreement-1</w:t>
        </w:r>
      </w:hyperlink>
      <w:r w:rsidRPr="00D77CCF">
        <w:t xml:space="preserve">. You and </w:t>
      </w:r>
      <w:r>
        <w:t>Microsoft</w:t>
      </w:r>
      <w:r w:rsidRPr="00D77CCF">
        <w:t xml:space="preserve"> agree to these terms.</w:t>
      </w:r>
      <w:bookmarkEnd w:id="7"/>
      <w:bookmarkEnd w:id="8"/>
    </w:p>
    <w:p w14:paraId="194CC803" w14:textId="03F72068" w:rsidR="00F15EA7" w:rsidRPr="00896399" w:rsidRDefault="00B02779" w:rsidP="00797971">
      <w:pPr>
        <w:pStyle w:val="Heading1"/>
        <w:numPr>
          <w:ilvl w:val="0"/>
          <w:numId w:val="26"/>
        </w:numPr>
        <w:rPr>
          <w:b/>
        </w:rPr>
      </w:pPr>
      <w:r w:rsidRPr="01353735">
        <w:rPr>
          <w:b/>
        </w:rPr>
        <w:t>ENTIRE AGREEMENT.</w:t>
      </w:r>
      <w:r>
        <w:t xml:space="preserve"> This agreement, and any other terms Microsoft may provide for supplements, updates, or third-party applications, is the entire agreement for the software.</w:t>
      </w:r>
    </w:p>
    <w:p w14:paraId="31A1E80B" w14:textId="0758CAAA" w:rsidR="00F15EA7" w:rsidRPr="00262C9F" w:rsidRDefault="00B02779" w:rsidP="00797971">
      <w:pPr>
        <w:pStyle w:val="Heading1"/>
        <w:numPr>
          <w:ilvl w:val="0"/>
          <w:numId w:val="26"/>
        </w:numPr>
        <w:rPr>
          <w:b/>
        </w:rPr>
      </w:pPr>
      <w:r w:rsidRPr="01353735">
        <w:rPr>
          <w:b/>
        </w:rPr>
        <w:t>APPLICABLE LAW AND PLACE TO RESOLVE DISPUTES.</w:t>
      </w:r>
      <w:r>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the software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70F3046E" w14:textId="4401C746" w:rsidR="006E477F" w:rsidRPr="00896399" w:rsidRDefault="00B02779" w:rsidP="00797971">
      <w:pPr>
        <w:pStyle w:val="Heading1"/>
        <w:numPr>
          <w:ilvl w:val="0"/>
          <w:numId w:val="26"/>
        </w:numPr>
        <w:rPr>
          <w:b/>
        </w:rPr>
      </w:pPr>
      <w:r w:rsidRPr="01353735">
        <w:rPr>
          <w:b/>
        </w:rPr>
        <w:t>CONSUMER RIGHTS; REGIONAL VARIATIONS.</w:t>
      </w:r>
      <w:r>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35FDEA05" w14:textId="272EDE13" w:rsidR="006E477F" w:rsidRPr="00896399" w:rsidRDefault="00B02779" w:rsidP="00797971">
      <w:pPr>
        <w:pStyle w:val="Heading2"/>
        <w:numPr>
          <w:ilvl w:val="1"/>
          <w:numId w:val="14"/>
        </w:numPr>
        <w:rPr>
          <w:b/>
        </w:rPr>
      </w:pPr>
      <w:r w:rsidRPr="01353735">
        <w:rPr>
          <w:b/>
        </w:rPr>
        <w:t>Australia.</w:t>
      </w:r>
      <w:r>
        <w:t xml:space="preserve"> You have statutory guarantees under the Australian Consumer Law and nothing in this agreement is intended to affect those rights.</w:t>
      </w:r>
    </w:p>
    <w:p w14:paraId="6907979B" w14:textId="2C0A0A05" w:rsidR="006E477F" w:rsidRPr="00896399" w:rsidRDefault="00B02779" w:rsidP="00797971">
      <w:pPr>
        <w:pStyle w:val="Heading2"/>
        <w:numPr>
          <w:ilvl w:val="1"/>
          <w:numId w:val="14"/>
        </w:numPr>
        <w:rPr>
          <w:b/>
        </w:rPr>
      </w:pPr>
      <w:r w:rsidRPr="01353735">
        <w:rPr>
          <w:b/>
        </w:rPr>
        <w:t>Canada.</w:t>
      </w:r>
      <w:r>
        <w:t xml:space="preserve"> If you acquired this software in Canada, you may stop receiving updates by turning off the automatic update feature, disconnecting your device from the Internet (</w:t>
      </w:r>
      <w:proofErr w:type="gramStart"/>
      <w:r>
        <w:t>if and when</w:t>
      </w:r>
      <w:proofErr w:type="gramEnd"/>
      <w:r>
        <w:t xml:space="preserve">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DB3C85" w:rsidRDefault="00B02779" w:rsidP="00797971">
      <w:pPr>
        <w:pStyle w:val="Heading2"/>
        <w:numPr>
          <w:ilvl w:val="1"/>
          <w:numId w:val="14"/>
        </w:numPr>
        <w:rPr>
          <w:b/>
        </w:rPr>
      </w:pPr>
      <w:r w:rsidRPr="00DB3C85">
        <w:rPr>
          <w:b/>
        </w:rPr>
        <w:t>Germany and Austria</w:t>
      </w:r>
      <w:r w:rsidRPr="000A4709">
        <w:t>.</w:t>
      </w:r>
    </w:p>
    <w:p w14:paraId="123675B0" w14:textId="11484A64" w:rsidR="006E477F" w:rsidRPr="00DB3C85" w:rsidRDefault="00B02779" w:rsidP="00DB3C85">
      <w:pPr>
        <w:ind w:left="1080"/>
        <w:rPr>
          <w:b w:val="0"/>
        </w:rPr>
      </w:pPr>
      <w:r w:rsidRPr="00896399">
        <w:t>i</w:t>
      </w:r>
      <w:r>
        <w:t>.</w:t>
      </w:r>
      <w:r w:rsidRPr="00896399">
        <w:tab/>
        <w:t xml:space="preserve">Warranty. </w:t>
      </w:r>
      <w:r w:rsidRPr="00DB3C85">
        <w:rPr>
          <w:b w:val="0"/>
        </w:rPr>
        <w:t>The properly licensed software will perform substantially as described in any Microsoft materials that accompany the software. However, Microsoft gives no contractual guarantee in relation to the licensed software.</w:t>
      </w:r>
    </w:p>
    <w:p w14:paraId="4E4D9AEE" w14:textId="19BC4A2C" w:rsidR="006E477F" w:rsidRPr="00DB3C85" w:rsidRDefault="00B02779" w:rsidP="00DB3C85">
      <w:pPr>
        <w:ind w:left="1080"/>
        <w:rPr>
          <w:b w:val="0"/>
        </w:rPr>
      </w:pPr>
      <w:r w:rsidRPr="00896399">
        <w:t>ii</w:t>
      </w:r>
      <w:r>
        <w:t>.</w:t>
      </w:r>
      <w:r w:rsidRPr="00896399">
        <w:tab/>
        <w:t xml:space="preserve">Limitation of Liability. </w:t>
      </w:r>
      <w:r w:rsidRPr="00DB3C85">
        <w:rPr>
          <w:b w:val="0"/>
        </w:rPr>
        <w:t>In case of intentional conduct, gross negligence, claims based on the Product Liability Act, as well as, in case of death or personal or physical injury, Microsoft is liable according to the statutory law.</w:t>
      </w:r>
    </w:p>
    <w:p w14:paraId="2B4FB661" w14:textId="472A2C80" w:rsidR="00F15EA7" w:rsidRPr="00896399" w:rsidRDefault="00B02779" w:rsidP="00DB3C85">
      <w:pPr>
        <w:pStyle w:val="Heading1"/>
        <w:ind w:left="1080" w:firstLine="0"/>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42A97B9F" w:rsidR="00F15EA7" w:rsidRPr="00896399" w:rsidRDefault="00B02779" w:rsidP="00797971">
      <w:pPr>
        <w:pStyle w:val="Heading1"/>
        <w:numPr>
          <w:ilvl w:val="0"/>
          <w:numId w:val="26"/>
        </w:numPr>
      </w:pPr>
      <w:r w:rsidRPr="00DB3C85">
        <w:rPr>
          <w:b/>
        </w:rPr>
        <w:t xml:space="preserve">DISCLAIMER OF WARRANTY. THE SOFTWARE IS LICENSED “AS IS.” YOU BEAR THE RISK OF USING IT. MICROSOFT GIVES NO EXPRESS WARRANTIES, GUARANTEES, OR CONDITIONS. TO THE EXTENT PERMITTED UNDER APPLICABLE LAWS, MICROSOFT EXCLUDES ALL IMPLIED </w:t>
      </w:r>
      <w:r w:rsidRPr="00DB3C85">
        <w:rPr>
          <w:b/>
        </w:rPr>
        <w:lastRenderedPageBreak/>
        <w:t>WARRANTIES, INCLUDING MERCHANTABILITY, FITNESS FOR A PARTICULAR PURPOSE, AND NON-INFRINGEMENT.</w:t>
      </w:r>
    </w:p>
    <w:p w14:paraId="26951160" w14:textId="308FB50B" w:rsidR="00F15EA7" w:rsidRPr="00896399" w:rsidRDefault="00B02779" w:rsidP="00797971">
      <w:pPr>
        <w:pStyle w:val="Heading1"/>
        <w:numPr>
          <w:ilvl w:val="0"/>
          <w:numId w:val="26"/>
        </w:numPr>
      </w:pPr>
      <w:r w:rsidRPr="00DB3C85">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2B8CD7BD" w:rsidR="00F15EA7" w:rsidRPr="00896399" w:rsidRDefault="00B02779" w:rsidP="00DB3C85">
      <w:pPr>
        <w:pStyle w:val="Body1"/>
        <w:ind w:left="360" w:firstLine="0"/>
      </w:pPr>
      <w:r>
        <w:t xml:space="preserve">This limitation applies to (a) anything related to the software, services, content (including code) on third party Internet sites, or </w:t>
      </w:r>
      <w:proofErr w:type="gramStart"/>
      <w:r>
        <w:t>third party</w:t>
      </w:r>
      <w:proofErr w:type="gramEnd"/>
      <w:r>
        <w:t xml:space="preserve"> applications; and (b) claims for breach of contract, warranty, guarantee, or condition; strict liability, negligence, or other tort; or any other claim; in each case to the extent permitted by applicable law.</w:t>
      </w:r>
    </w:p>
    <w:p w14:paraId="54016D2E" w14:textId="77777777" w:rsidR="00262C9F" w:rsidRDefault="00B02779" w:rsidP="00DB3C85">
      <w:pPr>
        <w:pStyle w:val="Body1"/>
        <w:ind w:firstLine="3"/>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312532AF" w14:textId="77777777" w:rsidR="007B2751" w:rsidRDefault="0073353E" w:rsidP="00797971">
      <w:pPr>
        <w:pStyle w:val="Body1"/>
      </w:pPr>
    </w:p>
    <w:p w14:paraId="30ED4332" w14:textId="24E23E48" w:rsidR="00BA5191" w:rsidRPr="00BA5191" w:rsidRDefault="00B02779" w:rsidP="00797971">
      <w:pPr>
        <w:ind w:left="0" w:firstLine="0"/>
      </w:pPr>
      <w:r>
        <w:t>Please note: As this software is distributed in Canada, some of the clauses in this agreement are provided below in French.</w:t>
      </w:r>
    </w:p>
    <w:p w14:paraId="193796F4" w14:textId="630B8C63" w:rsidR="00BA5191" w:rsidRPr="00BA5191" w:rsidRDefault="00B02779" w:rsidP="00797971">
      <w:pPr>
        <w:ind w:left="0" w:firstLine="0"/>
      </w:pPr>
      <w:r>
        <w:t xml:space="preserve">Remarque: Ce </w:t>
      </w:r>
      <w:proofErr w:type="spellStart"/>
      <w:r>
        <w:t>logiciel</w:t>
      </w:r>
      <w:proofErr w:type="spellEnd"/>
      <w:r>
        <w:t xml:space="preserve"> </w:t>
      </w:r>
      <w:proofErr w:type="spellStart"/>
      <w:r>
        <w:t>étant</w:t>
      </w:r>
      <w:proofErr w:type="spellEnd"/>
      <w:r>
        <w:t xml:space="preserve"> </w:t>
      </w:r>
      <w:proofErr w:type="spellStart"/>
      <w:r>
        <w:t>distribué</w:t>
      </w:r>
      <w:proofErr w:type="spellEnd"/>
      <w:r>
        <w:t xml:space="preserve"> au Canada, </w:t>
      </w:r>
      <w:proofErr w:type="spellStart"/>
      <w:r>
        <w:t>certaines</w:t>
      </w:r>
      <w:proofErr w:type="spellEnd"/>
      <w:r>
        <w:t xml:space="preserve"> des clauses dans </w:t>
      </w:r>
      <w:proofErr w:type="spellStart"/>
      <w:r>
        <w:t>ce</w:t>
      </w:r>
      <w:proofErr w:type="spellEnd"/>
      <w:r>
        <w:t xml:space="preserve"> </w:t>
      </w:r>
      <w:proofErr w:type="spellStart"/>
      <w:r>
        <w:t>contrat</w:t>
      </w:r>
      <w:proofErr w:type="spellEnd"/>
      <w:r>
        <w:t xml:space="preserve"> </w:t>
      </w:r>
      <w:proofErr w:type="spellStart"/>
      <w:r>
        <w:t>sont</w:t>
      </w:r>
      <w:proofErr w:type="spellEnd"/>
      <w:r>
        <w:t xml:space="preserve"> </w:t>
      </w:r>
      <w:proofErr w:type="spellStart"/>
      <w:r>
        <w:t>fournies</w:t>
      </w:r>
      <w:proofErr w:type="spellEnd"/>
      <w:r>
        <w:t xml:space="preserve"> ci-dessous </w:t>
      </w:r>
      <w:proofErr w:type="spellStart"/>
      <w:r>
        <w:t>en</w:t>
      </w:r>
      <w:proofErr w:type="spellEnd"/>
      <w:r>
        <w:t xml:space="preserve"> </w:t>
      </w:r>
      <w:proofErr w:type="spellStart"/>
      <w:r>
        <w:t>français</w:t>
      </w:r>
      <w:proofErr w:type="spellEnd"/>
      <w:r>
        <w:t>.</w:t>
      </w:r>
    </w:p>
    <w:p w14:paraId="04A6D48D" w14:textId="77777777" w:rsidR="00BA5191" w:rsidRPr="00BA5191" w:rsidRDefault="00B02779" w:rsidP="00797971">
      <w:pPr>
        <w:ind w:left="0" w:firstLine="0"/>
      </w:pPr>
      <w:r>
        <w:t xml:space="preserve">EXONÉRATION DE GARANTIE. Le </w:t>
      </w:r>
      <w:proofErr w:type="spellStart"/>
      <w:r>
        <w:t>logiciel</w:t>
      </w:r>
      <w:proofErr w:type="spellEnd"/>
      <w:r>
        <w:t xml:space="preserve"> </w:t>
      </w:r>
      <w:proofErr w:type="spellStart"/>
      <w:r>
        <w:t>visé</w:t>
      </w:r>
      <w:proofErr w:type="spellEnd"/>
      <w:r>
        <w:t xml:space="preserve"> par </w:t>
      </w:r>
      <w:proofErr w:type="spellStart"/>
      <w:r>
        <w:t>une</w:t>
      </w:r>
      <w:proofErr w:type="spellEnd"/>
      <w:r>
        <w:t xml:space="preserve"> </w:t>
      </w:r>
      <w:proofErr w:type="spellStart"/>
      <w:r>
        <w:t>licence</w:t>
      </w:r>
      <w:proofErr w:type="spellEnd"/>
      <w:r>
        <w:t xml:space="preserve"> </w:t>
      </w:r>
      <w:proofErr w:type="spellStart"/>
      <w:r>
        <w:t>est</w:t>
      </w:r>
      <w:proofErr w:type="spellEnd"/>
      <w:r>
        <w:t xml:space="preserve"> </w:t>
      </w:r>
      <w:proofErr w:type="spellStart"/>
      <w:r>
        <w:t>offert</w:t>
      </w:r>
      <w:proofErr w:type="spellEnd"/>
      <w:r>
        <w:t xml:space="preserve"> « </w:t>
      </w:r>
      <w:proofErr w:type="spellStart"/>
      <w:r>
        <w:t>tel</w:t>
      </w:r>
      <w:proofErr w:type="spellEnd"/>
      <w:r>
        <w:t xml:space="preserve"> </w:t>
      </w:r>
      <w:proofErr w:type="spellStart"/>
      <w:r>
        <w:t>quel</w:t>
      </w:r>
      <w:proofErr w:type="spellEnd"/>
      <w:r>
        <w:t xml:space="preserve"> ». </w:t>
      </w:r>
      <w:proofErr w:type="spellStart"/>
      <w:r>
        <w:t>Toute</w:t>
      </w:r>
      <w:proofErr w:type="spellEnd"/>
      <w:r>
        <w:t xml:space="preserve"> </w:t>
      </w:r>
      <w:proofErr w:type="spellStart"/>
      <w:r>
        <w:t>utilisation</w:t>
      </w:r>
      <w:proofErr w:type="spellEnd"/>
      <w:r>
        <w:t xml:space="preserve"> de </w:t>
      </w:r>
      <w:proofErr w:type="spellStart"/>
      <w:r>
        <w:t>ce</w:t>
      </w:r>
      <w:proofErr w:type="spellEnd"/>
      <w:r>
        <w:t xml:space="preserve"> </w:t>
      </w:r>
      <w:proofErr w:type="spellStart"/>
      <w:r>
        <w:t>logiciel</w:t>
      </w:r>
      <w:proofErr w:type="spellEnd"/>
      <w:r>
        <w:t xml:space="preserve"> </w:t>
      </w:r>
      <w:proofErr w:type="spellStart"/>
      <w:r>
        <w:t>est</w:t>
      </w:r>
      <w:proofErr w:type="spellEnd"/>
      <w:r>
        <w:t xml:space="preserve"> à </w:t>
      </w:r>
      <w:proofErr w:type="spellStart"/>
      <w:r>
        <w:t>votre</w:t>
      </w:r>
      <w:proofErr w:type="spellEnd"/>
      <w:r>
        <w:t xml:space="preserve"> </w:t>
      </w:r>
      <w:proofErr w:type="spellStart"/>
      <w:r>
        <w:t>seule</w:t>
      </w:r>
      <w:proofErr w:type="spellEnd"/>
      <w:r>
        <w:t xml:space="preserve"> </w:t>
      </w:r>
      <w:proofErr w:type="spellStart"/>
      <w:r>
        <w:t>risque</w:t>
      </w:r>
      <w:proofErr w:type="spellEnd"/>
      <w:r>
        <w:t xml:space="preserve"> et </w:t>
      </w:r>
      <w:proofErr w:type="spellStart"/>
      <w:r>
        <w:t>péril</w:t>
      </w:r>
      <w:proofErr w:type="spellEnd"/>
      <w:r>
        <w:t xml:space="preserve">. Microsoft </w:t>
      </w:r>
      <w:proofErr w:type="spellStart"/>
      <w:r>
        <w:t>n’accorde</w:t>
      </w:r>
      <w:proofErr w:type="spellEnd"/>
      <w:r>
        <w:t xml:space="preserve"> </w:t>
      </w:r>
      <w:proofErr w:type="spellStart"/>
      <w:r>
        <w:t>aucune</w:t>
      </w:r>
      <w:proofErr w:type="spellEnd"/>
      <w:r>
        <w:t xml:space="preserve"> </w:t>
      </w:r>
      <w:proofErr w:type="spellStart"/>
      <w:r>
        <w:t>autre</w:t>
      </w:r>
      <w:proofErr w:type="spellEnd"/>
      <w:r>
        <w:t xml:space="preserve"> </w:t>
      </w:r>
      <w:proofErr w:type="spellStart"/>
      <w:r>
        <w:t>garantie</w:t>
      </w:r>
      <w:proofErr w:type="spellEnd"/>
      <w:r>
        <w:t xml:space="preserve"> </w:t>
      </w:r>
      <w:proofErr w:type="spellStart"/>
      <w:r>
        <w:t>expresse</w:t>
      </w:r>
      <w:proofErr w:type="spellEnd"/>
      <w:r>
        <w:t xml:space="preserve">. </w:t>
      </w:r>
      <w:proofErr w:type="spellStart"/>
      <w:r>
        <w:t>Vous</w:t>
      </w:r>
      <w:proofErr w:type="spellEnd"/>
      <w:r>
        <w:t xml:space="preserve"> </w:t>
      </w:r>
      <w:proofErr w:type="spellStart"/>
      <w:r>
        <w:t>pouvez</w:t>
      </w:r>
      <w:proofErr w:type="spellEnd"/>
      <w:r>
        <w:t xml:space="preserve"> </w:t>
      </w:r>
      <w:proofErr w:type="spellStart"/>
      <w:r>
        <w:t>bénéficier</w:t>
      </w:r>
      <w:proofErr w:type="spellEnd"/>
      <w:r>
        <w:t xml:space="preserve"> de droits </w:t>
      </w:r>
      <w:proofErr w:type="spellStart"/>
      <w:r>
        <w:t>additionnels</w:t>
      </w:r>
      <w:proofErr w:type="spellEnd"/>
      <w:r>
        <w:t xml:space="preserve"> </w:t>
      </w:r>
      <w:proofErr w:type="spellStart"/>
      <w:r>
        <w:t>en</w:t>
      </w:r>
      <w:proofErr w:type="spellEnd"/>
      <w:r>
        <w:t xml:space="preserve"> </w:t>
      </w:r>
      <w:proofErr w:type="spellStart"/>
      <w:r>
        <w:t>vertu</w:t>
      </w:r>
      <w:proofErr w:type="spellEnd"/>
      <w:r>
        <w:t xml:space="preserve"> du droit local sur la protection des </w:t>
      </w:r>
      <w:proofErr w:type="spellStart"/>
      <w:r>
        <w:t>consommateurs</w:t>
      </w:r>
      <w:proofErr w:type="spellEnd"/>
      <w:r>
        <w:t xml:space="preserve">, que </w:t>
      </w:r>
      <w:proofErr w:type="spellStart"/>
      <w:r>
        <w:t>ce</w:t>
      </w:r>
      <w:proofErr w:type="spellEnd"/>
      <w:r>
        <w:t xml:space="preserve"> </w:t>
      </w:r>
      <w:proofErr w:type="spellStart"/>
      <w:r>
        <w:t>contrat</w:t>
      </w:r>
      <w:proofErr w:type="spellEnd"/>
      <w:r>
        <w:t xml:space="preserve"> ne </w:t>
      </w:r>
      <w:proofErr w:type="spellStart"/>
      <w:r>
        <w:t>peut</w:t>
      </w:r>
      <w:proofErr w:type="spellEnd"/>
      <w:r>
        <w:t xml:space="preserve"> modifier. La </w:t>
      </w:r>
      <w:proofErr w:type="spellStart"/>
      <w:r>
        <w:t>ou</w:t>
      </w:r>
      <w:proofErr w:type="spellEnd"/>
      <w:r>
        <w:t xml:space="preserve"> </w:t>
      </w:r>
      <w:proofErr w:type="spellStart"/>
      <w:r>
        <w:t>elles</w:t>
      </w:r>
      <w:proofErr w:type="spellEnd"/>
      <w:r>
        <w:t xml:space="preserve"> </w:t>
      </w:r>
      <w:proofErr w:type="spellStart"/>
      <w:r>
        <w:t>sont</w:t>
      </w:r>
      <w:proofErr w:type="spellEnd"/>
      <w:r>
        <w:t xml:space="preserve"> </w:t>
      </w:r>
      <w:proofErr w:type="spellStart"/>
      <w:r>
        <w:t>permises</w:t>
      </w:r>
      <w:proofErr w:type="spellEnd"/>
      <w:r>
        <w:t xml:space="preserve"> par le droit locale, les </w:t>
      </w:r>
      <w:proofErr w:type="spellStart"/>
      <w:r>
        <w:t>garanties</w:t>
      </w:r>
      <w:proofErr w:type="spellEnd"/>
      <w:r>
        <w:t xml:space="preserve"> </w:t>
      </w:r>
      <w:proofErr w:type="spellStart"/>
      <w:r>
        <w:t>implicites</w:t>
      </w:r>
      <w:proofErr w:type="spellEnd"/>
      <w:r>
        <w:t xml:space="preserve"> de </w:t>
      </w:r>
      <w:proofErr w:type="spellStart"/>
      <w:r>
        <w:t>qualité</w:t>
      </w:r>
      <w:proofErr w:type="spellEnd"/>
      <w:r>
        <w:t xml:space="preserve"> </w:t>
      </w:r>
      <w:proofErr w:type="spellStart"/>
      <w:r>
        <w:t>marchande</w:t>
      </w:r>
      <w:proofErr w:type="spellEnd"/>
      <w:r>
        <w:t xml:space="preserve">, </w:t>
      </w:r>
      <w:proofErr w:type="spellStart"/>
      <w:r>
        <w:t>d’adéquation</w:t>
      </w:r>
      <w:proofErr w:type="spellEnd"/>
      <w:r>
        <w:t xml:space="preserve"> à un usage particulier et </w:t>
      </w:r>
      <w:proofErr w:type="spellStart"/>
      <w:r>
        <w:t>d’absence</w:t>
      </w:r>
      <w:proofErr w:type="spellEnd"/>
      <w:r>
        <w:t xml:space="preserve"> de </w:t>
      </w:r>
      <w:proofErr w:type="spellStart"/>
      <w:r>
        <w:t>contrefaçon</w:t>
      </w:r>
      <w:proofErr w:type="spellEnd"/>
      <w:r>
        <w:t xml:space="preserve"> </w:t>
      </w:r>
      <w:proofErr w:type="spellStart"/>
      <w:r>
        <w:t>sont</w:t>
      </w:r>
      <w:proofErr w:type="spellEnd"/>
      <w:r>
        <w:t xml:space="preserve"> </w:t>
      </w:r>
      <w:proofErr w:type="spellStart"/>
      <w:r>
        <w:t>exclues</w:t>
      </w:r>
      <w:proofErr w:type="spellEnd"/>
      <w:r>
        <w:t>.</w:t>
      </w:r>
    </w:p>
    <w:p w14:paraId="0F34EAC2" w14:textId="77777777" w:rsidR="00BA5191" w:rsidRPr="00BA5191" w:rsidRDefault="00B02779" w:rsidP="00797971">
      <w:pPr>
        <w:ind w:left="0" w:firstLine="0"/>
      </w:pPr>
      <w:r>
        <w:t xml:space="preserve">LIMITATION DES DOMMAGES-INTÉRÊTS ET EXCLUSION DE RESPONSABILITÉ POUR LES DOMMAGES. </w:t>
      </w:r>
      <w:proofErr w:type="spellStart"/>
      <w:r>
        <w:t>Vous</w:t>
      </w:r>
      <w:proofErr w:type="spellEnd"/>
      <w:r>
        <w:t xml:space="preserve"> </w:t>
      </w:r>
      <w:proofErr w:type="spellStart"/>
      <w:r>
        <w:t>pouvez</w:t>
      </w:r>
      <w:proofErr w:type="spellEnd"/>
      <w:r>
        <w:t xml:space="preserve"> </w:t>
      </w:r>
      <w:proofErr w:type="spellStart"/>
      <w:r>
        <w:t>obtenir</w:t>
      </w:r>
      <w:proofErr w:type="spellEnd"/>
      <w:r>
        <w:t xml:space="preserve"> de Microsoft et de </w:t>
      </w:r>
      <w:proofErr w:type="spellStart"/>
      <w:r>
        <w:t>ses</w:t>
      </w:r>
      <w:proofErr w:type="spellEnd"/>
      <w:r>
        <w:t xml:space="preserve"> </w:t>
      </w:r>
      <w:proofErr w:type="spellStart"/>
      <w:r>
        <w:t>fournisseurs</w:t>
      </w:r>
      <w:proofErr w:type="spellEnd"/>
      <w:r>
        <w:t xml:space="preserve"> </w:t>
      </w:r>
      <w:proofErr w:type="spellStart"/>
      <w:r>
        <w:t>une</w:t>
      </w:r>
      <w:proofErr w:type="spellEnd"/>
      <w:r>
        <w:t xml:space="preserve"> </w:t>
      </w:r>
      <w:proofErr w:type="spellStart"/>
      <w:r>
        <w:t>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dommages</w:t>
      </w:r>
      <w:proofErr w:type="spellEnd"/>
      <w:r>
        <w:t xml:space="preserve"> directs </w:t>
      </w:r>
      <w:proofErr w:type="spellStart"/>
      <w:r>
        <w:t>uniquement</w:t>
      </w:r>
      <w:proofErr w:type="spellEnd"/>
      <w:r>
        <w:t xml:space="preserve"> à hauteur de 5,00 $ US. </w:t>
      </w:r>
      <w:proofErr w:type="spellStart"/>
      <w:r>
        <w:t>Vous</w:t>
      </w:r>
      <w:proofErr w:type="spellEnd"/>
      <w:r>
        <w:t xml:space="preserve"> ne </w:t>
      </w:r>
      <w:proofErr w:type="spellStart"/>
      <w:r>
        <w:t>pouvez</w:t>
      </w:r>
      <w:proofErr w:type="spellEnd"/>
      <w:r>
        <w:t xml:space="preserve"> </w:t>
      </w:r>
      <w:proofErr w:type="spellStart"/>
      <w:r>
        <w:t>prétendre</w:t>
      </w:r>
      <w:proofErr w:type="spellEnd"/>
      <w:r>
        <w:t xml:space="preserve"> à </w:t>
      </w:r>
      <w:proofErr w:type="spellStart"/>
      <w:r>
        <w:t>aucune</w:t>
      </w:r>
      <w:proofErr w:type="spellEnd"/>
      <w:r>
        <w:t xml:space="preserve"> </w:t>
      </w:r>
      <w:proofErr w:type="spellStart"/>
      <w:r>
        <w:t>indemnisation</w:t>
      </w:r>
      <w:proofErr w:type="spellEnd"/>
      <w:r>
        <w:t xml:space="preserve"> pour les </w:t>
      </w:r>
      <w:proofErr w:type="spellStart"/>
      <w:r>
        <w:t>autres</w:t>
      </w:r>
      <w:proofErr w:type="spellEnd"/>
      <w:r>
        <w:t xml:space="preserve"> </w:t>
      </w:r>
      <w:proofErr w:type="spellStart"/>
      <w:r>
        <w:t>dommages</w:t>
      </w:r>
      <w:proofErr w:type="spellEnd"/>
      <w:r>
        <w:t xml:space="preserve">, y </w:t>
      </w:r>
      <w:proofErr w:type="spellStart"/>
      <w:r>
        <w:t>compris</w:t>
      </w:r>
      <w:proofErr w:type="spellEnd"/>
      <w:r>
        <w:t xml:space="preserve"> les </w:t>
      </w:r>
      <w:proofErr w:type="spellStart"/>
      <w:r>
        <w:t>dommages</w:t>
      </w:r>
      <w:proofErr w:type="spellEnd"/>
      <w:r>
        <w:t xml:space="preserve"> </w:t>
      </w:r>
      <w:proofErr w:type="spellStart"/>
      <w:r>
        <w:t>spéciaux</w:t>
      </w:r>
      <w:proofErr w:type="spellEnd"/>
      <w:r>
        <w:t xml:space="preserve">, </w:t>
      </w:r>
      <w:proofErr w:type="spellStart"/>
      <w:r>
        <w:t>indirects</w:t>
      </w:r>
      <w:proofErr w:type="spellEnd"/>
      <w:r>
        <w:t xml:space="preserve"> </w:t>
      </w:r>
      <w:proofErr w:type="spellStart"/>
      <w:r>
        <w:t>ou</w:t>
      </w:r>
      <w:proofErr w:type="spellEnd"/>
      <w:r>
        <w:t xml:space="preserve"> </w:t>
      </w:r>
      <w:proofErr w:type="spellStart"/>
      <w:r>
        <w:t>accessoires</w:t>
      </w:r>
      <w:proofErr w:type="spellEnd"/>
      <w:r>
        <w:t xml:space="preserve"> et </w:t>
      </w:r>
      <w:proofErr w:type="spellStart"/>
      <w:r>
        <w:t>pertes</w:t>
      </w:r>
      <w:proofErr w:type="spellEnd"/>
      <w:r>
        <w:t xml:space="preserve"> de </w:t>
      </w:r>
      <w:proofErr w:type="spellStart"/>
      <w:r>
        <w:t>bénéfices</w:t>
      </w:r>
      <w:proofErr w:type="spellEnd"/>
      <w:r>
        <w:t>.</w:t>
      </w:r>
    </w:p>
    <w:p w14:paraId="7C1EDD87" w14:textId="77777777" w:rsidR="00BA5191" w:rsidRPr="00BA5191" w:rsidRDefault="00B02779" w:rsidP="00797971">
      <w:pPr>
        <w:ind w:left="0" w:firstLine="0"/>
      </w:pPr>
      <w:proofErr w:type="spellStart"/>
      <w:r>
        <w:t>Cette</w:t>
      </w:r>
      <w:proofErr w:type="spellEnd"/>
      <w:r>
        <w:t xml:space="preserve"> limitation </w:t>
      </w:r>
      <w:proofErr w:type="spellStart"/>
      <w:r>
        <w:t>concerne</w:t>
      </w:r>
      <w:proofErr w:type="spellEnd"/>
      <w:r>
        <w:t>:</w:t>
      </w:r>
    </w:p>
    <w:p w14:paraId="47258811" w14:textId="5BE10CBF" w:rsidR="00BA5191" w:rsidRPr="00BA5191" w:rsidRDefault="00B02779" w:rsidP="007B2751">
      <w:pPr>
        <w:ind w:left="360"/>
      </w:pPr>
      <w:r w:rsidRPr="00BA5191">
        <w:t>•</w:t>
      </w:r>
      <w:r w:rsidRPr="00BA5191">
        <w:tab/>
        <w:t xml:space="preserve">tout </w:t>
      </w:r>
      <w:proofErr w:type="spellStart"/>
      <w:r w:rsidRPr="00BA5191">
        <w:t>ce</w:t>
      </w:r>
      <w:proofErr w:type="spellEnd"/>
      <w:r w:rsidRPr="00BA5191">
        <w:t xml:space="preserve"> qui </w:t>
      </w:r>
      <w:proofErr w:type="spellStart"/>
      <w:r w:rsidRPr="00BA5191">
        <w:t>est</w:t>
      </w:r>
      <w:proofErr w:type="spellEnd"/>
      <w:r w:rsidRPr="00BA5191">
        <w:t xml:space="preserve"> </w:t>
      </w:r>
      <w:proofErr w:type="spellStart"/>
      <w:r w:rsidRPr="00BA5191">
        <w:t>relié</w:t>
      </w:r>
      <w:proofErr w:type="spellEnd"/>
      <w:r w:rsidRPr="00BA5191">
        <w:t xml:space="preserve"> au </w:t>
      </w:r>
      <w:proofErr w:type="spellStart"/>
      <w:r w:rsidRPr="00BA5191">
        <w:t>logiciel</w:t>
      </w:r>
      <w:proofErr w:type="spellEnd"/>
      <w:r w:rsidRPr="00BA5191">
        <w:t xml:space="preserve">, aux services </w:t>
      </w:r>
      <w:proofErr w:type="spellStart"/>
      <w:r w:rsidRPr="00BA5191">
        <w:t>ou</w:t>
      </w:r>
      <w:proofErr w:type="spellEnd"/>
      <w:r w:rsidRPr="00BA5191">
        <w:t xml:space="preserve"> au </w:t>
      </w:r>
      <w:proofErr w:type="spellStart"/>
      <w:r w:rsidRPr="00BA5191">
        <w:t>contenu</w:t>
      </w:r>
      <w:proofErr w:type="spellEnd"/>
      <w:r w:rsidRPr="00BA5191">
        <w:t xml:space="preserve"> (y </w:t>
      </w:r>
      <w:proofErr w:type="spellStart"/>
      <w:r w:rsidRPr="00BA5191">
        <w:t>compris</w:t>
      </w:r>
      <w:proofErr w:type="spellEnd"/>
      <w:r w:rsidRPr="00BA5191">
        <w:t xml:space="preserve"> le code) figurant sur des sites Internet tiers </w:t>
      </w:r>
      <w:proofErr w:type="spellStart"/>
      <w:r w:rsidRPr="00BA5191">
        <w:t>ou</w:t>
      </w:r>
      <w:proofErr w:type="spellEnd"/>
      <w:r w:rsidRPr="00BA5191">
        <w:t xml:space="preserve"> dans des </w:t>
      </w:r>
      <w:proofErr w:type="spellStart"/>
      <w:r w:rsidRPr="00BA5191">
        <w:t>programmes</w:t>
      </w:r>
      <w:proofErr w:type="spellEnd"/>
      <w:r w:rsidRPr="00BA5191">
        <w:t xml:space="preserve"> tiers; et</w:t>
      </w:r>
    </w:p>
    <w:p w14:paraId="05E1D01E" w14:textId="77777777" w:rsidR="00BA5191" w:rsidRPr="00BA5191" w:rsidRDefault="00B02779" w:rsidP="007B2751">
      <w:pPr>
        <w:ind w:left="360"/>
      </w:pPr>
      <w:r w:rsidRPr="00BA5191">
        <w:t>•</w:t>
      </w:r>
      <w:r w:rsidRPr="00BA5191">
        <w:tab/>
        <w:t xml:space="preserve">les </w:t>
      </w:r>
      <w:proofErr w:type="spellStart"/>
      <w:r w:rsidRPr="00BA5191">
        <w:t>réclamations</w:t>
      </w:r>
      <w:proofErr w:type="spellEnd"/>
      <w:r w:rsidRPr="00BA5191">
        <w:t xml:space="preserve"> au </w:t>
      </w:r>
      <w:proofErr w:type="spellStart"/>
      <w:r w:rsidRPr="00BA5191">
        <w:t>titre</w:t>
      </w:r>
      <w:proofErr w:type="spellEnd"/>
      <w:r w:rsidRPr="00BA5191">
        <w:t xml:space="preserve"> de violation de </w:t>
      </w:r>
      <w:proofErr w:type="spellStart"/>
      <w:r w:rsidRPr="00BA5191">
        <w:t>contrat</w:t>
      </w:r>
      <w:proofErr w:type="spellEnd"/>
      <w:r w:rsidRPr="00BA5191">
        <w:t xml:space="preserve"> </w:t>
      </w:r>
      <w:proofErr w:type="spellStart"/>
      <w:r w:rsidRPr="00BA5191">
        <w:t>ou</w:t>
      </w:r>
      <w:proofErr w:type="spellEnd"/>
      <w:r w:rsidRPr="00BA5191">
        <w:t xml:space="preserve"> de </w:t>
      </w:r>
      <w:proofErr w:type="spellStart"/>
      <w:r w:rsidRPr="00BA5191">
        <w:t>garantie</w:t>
      </w:r>
      <w:proofErr w:type="spellEnd"/>
      <w:r w:rsidRPr="00BA5191">
        <w:t xml:space="preserve">, </w:t>
      </w:r>
      <w:proofErr w:type="spellStart"/>
      <w:r w:rsidRPr="00BA5191">
        <w:t>ou</w:t>
      </w:r>
      <w:proofErr w:type="spellEnd"/>
      <w:r w:rsidRPr="00BA5191">
        <w:t xml:space="preserve"> au </w:t>
      </w:r>
      <w:proofErr w:type="spellStart"/>
      <w:r w:rsidRPr="00BA5191">
        <w:t>titre</w:t>
      </w:r>
      <w:proofErr w:type="spellEnd"/>
      <w:r w:rsidRPr="00BA5191">
        <w:t xml:space="preserve"> de </w:t>
      </w:r>
      <w:proofErr w:type="spellStart"/>
      <w:r w:rsidRPr="00BA5191">
        <w:t>responsabilité</w:t>
      </w:r>
      <w:proofErr w:type="spellEnd"/>
      <w:r w:rsidRPr="00BA5191">
        <w:t xml:space="preserve"> </w:t>
      </w:r>
      <w:proofErr w:type="spellStart"/>
      <w:r w:rsidRPr="00BA5191">
        <w:t>stricte</w:t>
      </w:r>
      <w:proofErr w:type="spellEnd"/>
      <w:r w:rsidRPr="00BA5191">
        <w:t xml:space="preserve">, de </w:t>
      </w:r>
      <w:proofErr w:type="spellStart"/>
      <w:r w:rsidRPr="00BA5191">
        <w:t>négligence</w:t>
      </w:r>
      <w:proofErr w:type="spellEnd"/>
      <w:r w:rsidRPr="00BA5191">
        <w:t xml:space="preserve"> </w:t>
      </w:r>
      <w:proofErr w:type="spellStart"/>
      <w:r w:rsidRPr="00BA5191">
        <w:t>ou</w:t>
      </w:r>
      <w:proofErr w:type="spellEnd"/>
      <w:r w:rsidRPr="00BA5191">
        <w:t xml:space="preserve"> </w:t>
      </w:r>
      <w:proofErr w:type="spellStart"/>
      <w:r w:rsidRPr="00BA5191">
        <w:t>d’une</w:t>
      </w:r>
      <w:proofErr w:type="spellEnd"/>
      <w:r w:rsidRPr="00BA5191">
        <w:t xml:space="preserve"> </w:t>
      </w:r>
      <w:proofErr w:type="spellStart"/>
      <w:r w:rsidRPr="00BA5191">
        <w:t>autre</w:t>
      </w:r>
      <w:proofErr w:type="spellEnd"/>
      <w:r w:rsidRPr="00BA5191">
        <w:t xml:space="preserve"> </w:t>
      </w:r>
      <w:proofErr w:type="spellStart"/>
      <w:r w:rsidRPr="00BA5191">
        <w:t>faute</w:t>
      </w:r>
      <w:proofErr w:type="spellEnd"/>
      <w:r w:rsidRPr="00BA5191">
        <w:t xml:space="preserve"> dans la </w:t>
      </w:r>
      <w:proofErr w:type="spellStart"/>
      <w:r w:rsidRPr="00BA5191">
        <w:t>limite</w:t>
      </w:r>
      <w:proofErr w:type="spellEnd"/>
      <w:r w:rsidRPr="00BA5191">
        <w:t xml:space="preserve"> </w:t>
      </w:r>
      <w:proofErr w:type="spellStart"/>
      <w:r w:rsidRPr="00BA5191">
        <w:t>autorisée</w:t>
      </w:r>
      <w:proofErr w:type="spellEnd"/>
      <w:r w:rsidRPr="00BA5191">
        <w:t xml:space="preserve"> </w:t>
      </w:r>
      <w:proofErr w:type="spellStart"/>
      <w:r w:rsidRPr="00BA5191">
        <w:t>par</w:t>
      </w:r>
      <w:proofErr w:type="spellEnd"/>
      <w:r w:rsidRPr="00BA5191">
        <w:t xml:space="preserve"> la </w:t>
      </w:r>
      <w:proofErr w:type="spellStart"/>
      <w:r w:rsidRPr="00BA5191">
        <w:t>loi</w:t>
      </w:r>
      <w:proofErr w:type="spellEnd"/>
      <w:r w:rsidRPr="00BA5191">
        <w:t xml:space="preserve"> </w:t>
      </w:r>
      <w:proofErr w:type="spellStart"/>
      <w:r w:rsidRPr="00BA5191">
        <w:t>en</w:t>
      </w:r>
      <w:proofErr w:type="spellEnd"/>
      <w:r w:rsidRPr="00BA5191">
        <w:t xml:space="preserve"> </w:t>
      </w:r>
      <w:proofErr w:type="spellStart"/>
      <w:r w:rsidRPr="00BA5191">
        <w:t>vigueur</w:t>
      </w:r>
      <w:proofErr w:type="spellEnd"/>
      <w:r w:rsidRPr="00BA5191">
        <w:t>.</w:t>
      </w:r>
    </w:p>
    <w:p w14:paraId="42F9BD81" w14:textId="77777777" w:rsidR="00BA5191" w:rsidRPr="00BA5191" w:rsidRDefault="00B02779" w:rsidP="00797971">
      <w:pPr>
        <w:ind w:left="0" w:firstLine="0"/>
      </w:pPr>
      <w:r>
        <w:t xml:space="preserve">Elle </w:t>
      </w:r>
      <w:proofErr w:type="spellStart"/>
      <w:r>
        <w:t>s’applique</w:t>
      </w:r>
      <w:proofErr w:type="spellEnd"/>
      <w:r>
        <w:t xml:space="preserve"> </w:t>
      </w:r>
      <w:proofErr w:type="spellStart"/>
      <w:r>
        <w:t>également</w:t>
      </w:r>
      <w:proofErr w:type="spellEnd"/>
      <w:r>
        <w:t xml:space="preserve">, </w:t>
      </w:r>
      <w:proofErr w:type="spellStart"/>
      <w:r>
        <w:t>même</w:t>
      </w:r>
      <w:proofErr w:type="spellEnd"/>
      <w:r>
        <w:t xml:space="preserve"> </w:t>
      </w:r>
      <w:proofErr w:type="spellStart"/>
      <w:r>
        <w:t>si</w:t>
      </w:r>
      <w:proofErr w:type="spellEnd"/>
      <w:r>
        <w:t xml:space="preserve"> Microsoft </w:t>
      </w:r>
      <w:proofErr w:type="spellStart"/>
      <w:r>
        <w:t>connaissait</w:t>
      </w:r>
      <w:proofErr w:type="spellEnd"/>
      <w:r>
        <w:t xml:space="preserve"> </w:t>
      </w:r>
      <w:proofErr w:type="spellStart"/>
      <w:r>
        <w:t>ou</w:t>
      </w:r>
      <w:proofErr w:type="spellEnd"/>
      <w:r>
        <w:t xml:space="preserve"> </w:t>
      </w:r>
      <w:proofErr w:type="spellStart"/>
      <w:r>
        <w:t>devrait</w:t>
      </w:r>
      <w:proofErr w:type="spellEnd"/>
      <w:r>
        <w:t xml:space="preserve"> </w:t>
      </w:r>
      <w:proofErr w:type="spellStart"/>
      <w:r>
        <w:t>connaître</w:t>
      </w:r>
      <w:proofErr w:type="spellEnd"/>
      <w:r>
        <w:t xml:space="preserve"> </w:t>
      </w:r>
      <w:proofErr w:type="spellStart"/>
      <w:r>
        <w:t>l’éventualité</w:t>
      </w:r>
      <w:proofErr w:type="spellEnd"/>
      <w:r>
        <w:t xml:space="preserve"> d’un </w:t>
      </w:r>
      <w:proofErr w:type="spellStart"/>
      <w:r>
        <w:t>tel</w:t>
      </w:r>
      <w:proofErr w:type="spellEnd"/>
      <w:r>
        <w:t xml:space="preserve"> </w:t>
      </w:r>
      <w:proofErr w:type="spellStart"/>
      <w:r>
        <w:t>dommage</w:t>
      </w:r>
      <w:proofErr w:type="spellEnd"/>
      <w:r>
        <w:t xml:space="preserve">. Si </w:t>
      </w:r>
      <w:proofErr w:type="spellStart"/>
      <w:r>
        <w:t>votre</w:t>
      </w:r>
      <w:proofErr w:type="spellEnd"/>
      <w:r>
        <w:t xml:space="preserve"> pays </w:t>
      </w:r>
      <w:proofErr w:type="spellStart"/>
      <w:r>
        <w:t>n’autorise</w:t>
      </w:r>
      <w:proofErr w:type="spellEnd"/>
      <w:r>
        <w:t xml:space="preserve"> pas </w:t>
      </w:r>
      <w:proofErr w:type="spellStart"/>
      <w:r>
        <w:t>l’exclusion</w:t>
      </w:r>
      <w:proofErr w:type="spellEnd"/>
      <w:r>
        <w:t xml:space="preserve"> </w:t>
      </w:r>
      <w:proofErr w:type="spellStart"/>
      <w:r>
        <w:t>ou</w:t>
      </w:r>
      <w:proofErr w:type="spellEnd"/>
      <w:r>
        <w:t xml:space="preserve"> la limitation de </w:t>
      </w:r>
      <w:proofErr w:type="spellStart"/>
      <w:r>
        <w:t>responsabilité</w:t>
      </w:r>
      <w:proofErr w:type="spellEnd"/>
      <w:r>
        <w:t xml:space="preserve"> pour les </w:t>
      </w:r>
      <w:proofErr w:type="spellStart"/>
      <w:r>
        <w:t>dommages</w:t>
      </w:r>
      <w:proofErr w:type="spellEnd"/>
      <w:r>
        <w:t xml:space="preserve"> </w:t>
      </w:r>
      <w:proofErr w:type="spellStart"/>
      <w:r>
        <w:t>indirects</w:t>
      </w:r>
      <w:proofErr w:type="spellEnd"/>
      <w:r>
        <w:t xml:space="preserve">, </w:t>
      </w:r>
      <w:proofErr w:type="spellStart"/>
      <w:r>
        <w:t>accessoires</w:t>
      </w:r>
      <w:proofErr w:type="spellEnd"/>
      <w:r>
        <w:t xml:space="preserve"> </w:t>
      </w:r>
      <w:proofErr w:type="spellStart"/>
      <w:r>
        <w:t>ou</w:t>
      </w:r>
      <w:proofErr w:type="spellEnd"/>
      <w:r>
        <w:t xml:space="preserve"> de </w:t>
      </w:r>
      <w:proofErr w:type="spellStart"/>
      <w:r>
        <w:t>quelque</w:t>
      </w:r>
      <w:proofErr w:type="spellEnd"/>
      <w:r>
        <w:t xml:space="preserve"> nature que </w:t>
      </w:r>
      <w:proofErr w:type="spellStart"/>
      <w:r>
        <w:t>ce</w:t>
      </w:r>
      <w:proofErr w:type="spellEnd"/>
      <w:r>
        <w:t xml:space="preserve"> </w:t>
      </w:r>
      <w:proofErr w:type="spellStart"/>
      <w:r>
        <w:t>soit</w:t>
      </w:r>
      <w:proofErr w:type="spellEnd"/>
      <w:r>
        <w:t xml:space="preserve">, </w:t>
      </w:r>
      <w:proofErr w:type="spellStart"/>
      <w:r>
        <w:t>il</w:t>
      </w:r>
      <w:proofErr w:type="spellEnd"/>
      <w:r>
        <w:t xml:space="preserve"> se </w:t>
      </w:r>
      <w:proofErr w:type="spellStart"/>
      <w:r>
        <w:t>peut</w:t>
      </w:r>
      <w:proofErr w:type="spellEnd"/>
      <w:r>
        <w:t xml:space="preserve"> que la limitation </w:t>
      </w:r>
      <w:proofErr w:type="spellStart"/>
      <w:r>
        <w:t>ou</w:t>
      </w:r>
      <w:proofErr w:type="spellEnd"/>
      <w:r>
        <w:t xml:space="preserve"> </w:t>
      </w:r>
      <w:proofErr w:type="spellStart"/>
      <w:r>
        <w:t>l’exclusion</w:t>
      </w:r>
      <w:proofErr w:type="spellEnd"/>
      <w:r>
        <w:t xml:space="preserve"> ci-dessus ne </w:t>
      </w:r>
      <w:proofErr w:type="spellStart"/>
      <w:r>
        <w:t>s’appliquera</w:t>
      </w:r>
      <w:proofErr w:type="spellEnd"/>
      <w:r>
        <w:t xml:space="preserve"> pas à </w:t>
      </w:r>
      <w:proofErr w:type="spellStart"/>
      <w:r>
        <w:t>votre</w:t>
      </w:r>
      <w:proofErr w:type="spellEnd"/>
      <w:r>
        <w:t xml:space="preserve"> </w:t>
      </w:r>
      <w:proofErr w:type="spellStart"/>
      <w:r>
        <w:t>égard</w:t>
      </w:r>
      <w:proofErr w:type="spellEnd"/>
      <w:r>
        <w:t>.</w:t>
      </w:r>
    </w:p>
    <w:p w14:paraId="0E389AB3" w14:textId="36C25576" w:rsidR="000872B5" w:rsidRPr="00EE24C8" w:rsidRDefault="00B02779" w:rsidP="00797971">
      <w:pPr>
        <w:pStyle w:val="Body1"/>
        <w:ind w:left="0" w:firstLine="0"/>
      </w:pPr>
      <w:r>
        <w:t xml:space="preserve">EFFET JURIDIQUE. Le </w:t>
      </w:r>
      <w:proofErr w:type="spellStart"/>
      <w:r>
        <w:t>présent</w:t>
      </w:r>
      <w:proofErr w:type="spellEnd"/>
      <w:r>
        <w:t xml:space="preserve"> </w:t>
      </w:r>
      <w:proofErr w:type="spellStart"/>
      <w:r>
        <w:t>contrat</w:t>
      </w:r>
      <w:proofErr w:type="spellEnd"/>
      <w:r>
        <w:t xml:space="preserve"> </w:t>
      </w:r>
      <w:proofErr w:type="spellStart"/>
      <w:r>
        <w:t>décrit</w:t>
      </w:r>
      <w:proofErr w:type="spellEnd"/>
      <w:r>
        <w:t xml:space="preserve"> </w:t>
      </w:r>
      <w:proofErr w:type="spellStart"/>
      <w:r>
        <w:t>certains</w:t>
      </w:r>
      <w:proofErr w:type="spellEnd"/>
      <w:r>
        <w:t xml:space="preserve"> droits </w:t>
      </w:r>
      <w:proofErr w:type="spellStart"/>
      <w:r>
        <w:t>juridiques</w:t>
      </w:r>
      <w:proofErr w:type="spellEnd"/>
      <w:r>
        <w:t xml:space="preserve">. </w:t>
      </w:r>
      <w:proofErr w:type="spellStart"/>
      <w:r>
        <w:t>Vous</w:t>
      </w:r>
      <w:proofErr w:type="spellEnd"/>
      <w:r>
        <w:t xml:space="preserve"> </w:t>
      </w:r>
      <w:proofErr w:type="spellStart"/>
      <w:r>
        <w:t>pourriez</w:t>
      </w:r>
      <w:proofErr w:type="spellEnd"/>
      <w:r>
        <w:t xml:space="preserve"> </w:t>
      </w:r>
      <w:proofErr w:type="spellStart"/>
      <w:r>
        <w:t>avoir</w:t>
      </w:r>
      <w:proofErr w:type="spellEnd"/>
      <w:r>
        <w:t xml:space="preserve"> </w:t>
      </w:r>
      <w:proofErr w:type="spellStart"/>
      <w:r>
        <w:t>d’autres</w:t>
      </w:r>
      <w:proofErr w:type="spellEnd"/>
      <w:r>
        <w:t xml:space="preserve"> droits </w:t>
      </w:r>
      <w:proofErr w:type="spellStart"/>
      <w:r>
        <w:t>prévus</w:t>
      </w:r>
      <w:proofErr w:type="spellEnd"/>
      <w:r>
        <w:t xml:space="preserve"> par les </w:t>
      </w:r>
      <w:proofErr w:type="spellStart"/>
      <w:r>
        <w:t>lois</w:t>
      </w:r>
      <w:proofErr w:type="spellEnd"/>
      <w:r>
        <w:t xml:space="preserve"> de </w:t>
      </w:r>
      <w:proofErr w:type="spellStart"/>
      <w:r>
        <w:t>votre</w:t>
      </w:r>
      <w:proofErr w:type="spellEnd"/>
      <w:r>
        <w:t xml:space="preserve"> pays. Le </w:t>
      </w:r>
      <w:proofErr w:type="spellStart"/>
      <w:r>
        <w:t>présent</w:t>
      </w:r>
      <w:proofErr w:type="spellEnd"/>
      <w:r>
        <w:t xml:space="preserve"> </w:t>
      </w:r>
      <w:proofErr w:type="spellStart"/>
      <w:r>
        <w:t>contrat</w:t>
      </w:r>
      <w:proofErr w:type="spellEnd"/>
      <w:r>
        <w:t xml:space="preserve"> ne </w:t>
      </w:r>
      <w:proofErr w:type="spellStart"/>
      <w:r>
        <w:t>modifie</w:t>
      </w:r>
      <w:proofErr w:type="spellEnd"/>
      <w:r>
        <w:t xml:space="preserve"> pas les droits que </w:t>
      </w:r>
      <w:proofErr w:type="spellStart"/>
      <w:r>
        <w:t>vous</w:t>
      </w:r>
      <w:proofErr w:type="spellEnd"/>
      <w:r>
        <w:t xml:space="preserve"> </w:t>
      </w:r>
      <w:proofErr w:type="spellStart"/>
      <w:r>
        <w:t>confèrent</w:t>
      </w:r>
      <w:proofErr w:type="spellEnd"/>
      <w:r>
        <w:t xml:space="preserve"> les </w:t>
      </w:r>
      <w:proofErr w:type="spellStart"/>
      <w:r>
        <w:t>lois</w:t>
      </w:r>
      <w:proofErr w:type="spellEnd"/>
      <w:r>
        <w:t xml:space="preserve"> de </w:t>
      </w:r>
      <w:proofErr w:type="spellStart"/>
      <w:r>
        <w:t>votre</w:t>
      </w:r>
      <w:proofErr w:type="spellEnd"/>
      <w:r>
        <w:t xml:space="preserve"> pays </w:t>
      </w:r>
      <w:proofErr w:type="spellStart"/>
      <w:r>
        <w:t>si</w:t>
      </w:r>
      <w:proofErr w:type="spellEnd"/>
      <w:r>
        <w:t xml:space="preserve"> </w:t>
      </w:r>
      <w:proofErr w:type="spellStart"/>
      <w:r>
        <w:t>celles</w:t>
      </w:r>
      <w:proofErr w:type="spellEnd"/>
      <w:r>
        <w:t xml:space="preserve">-ci ne le </w:t>
      </w:r>
      <w:proofErr w:type="spellStart"/>
      <w:r>
        <w:t>permettent</w:t>
      </w:r>
      <w:proofErr w:type="spellEnd"/>
      <w:r>
        <w:t xml:space="preserve"> pas.</w:t>
      </w:r>
    </w:p>
    <w:p w14:paraId="5A21107E" w14:textId="27414674" w:rsidR="00BA5191" w:rsidRPr="00BA5191" w:rsidRDefault="0073353E" w:rsidP="00797971"/>
    <w:sectPr w:rsidR="00BA5191" w:rsidRPr="00BA5191" w:rsidSect="00FA1A32">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1FC58" w14:textId="77777777" w:rsidR="0073353E" w:rsidRDefault="0073353E" w:rsidP="00797971">
      <w:r>
        <w:separator/>
      </w:r>
    </w:p>
  </w:endnote>
  <w:endnote w:type="continuationSeparator" w:id="0">
    <w:p w14:paraId="42641B0C" w14:textId="77777777" w:rsidR="0073353E" w:rsidRDefault="0073353E" w:rsidP="0079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B02779" w:rsidP="00797971">
    <w:pPr>
      <w:pStyle w:val="Footer"/>
    </w:pPr>
    <w:r w:rsidRPr="01353735">
      <w:rPr>
        <w:rStyle w:val="Doc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0F76" w14:textId="77777777" w:rsidR="00B02779" w:rsidRDefault="00B027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B02779" w:rsidP="00797971">
    <w:pPr>
      <w:pStyle w:val="Footer"/>
    </w:pPr>
    <w:r w:rsidRPr="01353735">
      <w:rPr>
        <w:rStyle w:val="DocID"/>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26149" w14:textId="77777777" w:rsidR="0073353E" w:rsidRDefault="0073353E" w:rsidP="00797971">
      <w:r>
        <w:separator/>
      </w:r>
    </w:p>
  </w:footnote>
  <w:footnote w:type="continuationSeparator" w:id="0">
    <w:p w14:paraId="18CCA8AF" w14:textId="77777777" w:rsidR="0073353E" w:rsidRDefault="0073353E" w:rsidP="00797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2B371" w14:textId="77777777" w:rsidR="00B02779" w:rsidRDefault="00B02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C2B4F" w14:textId="77777777" w:rsidR="00B02779" w:rsidRDefault="00B027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FAA33" w14:textId="77777777" w:rsidR="00B02779" w:rsidRDefault="00B027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779"/>
    <w:rsid w:val="0014679C"/>
    <w:rsid w:val="00454F9A"/>
    <w:rsid w:val="006477B1"/>
    <w:rsid w:val="0073353E"/>
    <w:rsid w:val="009D34F5"/>
    <w:rsid w:val="00B02779"/>
    <w:rsid w:val="00B12BA0"/>
    <w:rsid w:val="00E746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ka.ms/exportin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o.microsoft.com/fwlink/?LinkId=51213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arb-agreement-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6B96F1-DA04-4B55-8EDF-663EF042B214}">
  <ds:schemaRefs>
    <ds:schemaRef ds:uri="http://schemas.business-integrity.com/dealbuilder/2006/answers"/>
  </ds:schemaRefs>
</ds:datastoreItem>
</file>

<file path=customXml/itemProps3.xml><?xml version="1.0" encoding="utf-8"?>
<ds:datastoreItem xmlns:ds="http://schemas.openxmlformats.org/officeDocument/2006/customXml" ds:itemID="{419B5186-C76D-4AA2-9DDF-9DA4795FB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5.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Azure Superfast ML - Standalone (free) Use Terms</vt:lpstr>
    </vt:vector>
  </TitlesOfParts>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Superfast ML - Standalone (free) Use Terms</dc:title>
  <dc:creator/>
  <cp:lastModifiedBy/>
  <cp:revision>1</cp:revision>
  <dcterms:created xsi:type="dcterms:W3CDTF">2018-06-06T21:08:00Z</dcterms:created>
  <dcterms:modified xsi:type="dcterms:W3CDTF">2018-06-06T21:15:00Z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8986</vt:lpwstr>
  </property>
  <property fmtid="{D5CDD505-2E9C-101B-9397-08002B2CF9AE}" pid="4" name="db_contract_version">
    <vt:lpwstr>AAAAAAAAtFg=</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stuarpix@microsoft.com</vt:lpwstr>
  </property>
  <property fmtid="{D5CDD505-2E9C-101B-9397-08002B2CF9AE}" pid="8" name="MSIP_Label_f42aa342-8706-4288-bd11-ebb85995028c_SetDate">
    <vt:lpwstr>2018-05-24T03:35:07.0656770Z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